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before="280"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Хабы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Блог компании Сбер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Python,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Анализ и проектирование систем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Программирование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Исследования в </w:t>
      </w:r>
      <w:r>
        <w:rPr>
          <w:rFonts w:ascii="Times New Roman" w:hAnsi="Times New Roman"/>
          <w:sz w:val="24"/>
          <w:szCs w:val="24"/>
          <w:rtl w:val="0"/>
          <w:lang w:val="ru-RU"/>
        </w:rPr>
        <w:t>IT</w:t>
      </w:r>
    </w:p>
    <w:p>
      <w:pPr>
        <w:pStyle w:val="Normal.0"/>
        <w:spacing w:after="28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bookmarkStart w:name="_headingh.slt0cb7c5jqn" w:id="0"/>
      <w:bookmarkEnd w:id="0"/>
    </w:p>
    <w:p>
      <w:pPr>
        <w:pStyle w:val="Normal.0"/>
        <w:spacing w:after="28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  <w:bookmarkStart w:name="_headingh.6ykrbjv1kn04" w:id="1"/>
      <w:bookmarkEnd w:id="1"/>
      <w:r>
        <w:rPr>
          <w:rFonts w:ascii="Times New Roman" w:hAnsi="Times New Roman" w:hint="default"/>
          <w:b w:val="1"/>
          <w:bCs w:val="1"/>
          <w:sz w:val="48"/>
          <w:szCs w:val="48"/>
          <w:rtl w:val="0"/>
          <w:lang w:val="ru-RU"/>
        </w:rPr>
        <w:t>Б</w:t>
      </w:r>
      <w:r>
        <w:rPr>
          <w:rFonts w:ascii="Times New Roman" w:hAnsi="Times New Roman" w:hint="default"/>
          <w:b w:val="1"/>
          <w:bCs w:val="1"/>
          <w:sz w:val="48"/>
          <w:szCs w:val="48"/>
          <w:rtl w:val="0"/>
          <w:lang w:val="ru-RU"/>
        </w:rPr>
        <w:t xml:space="preserve">инарники из 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ru-RU"/>
        </w:rPr>
        <w:t>Python-</w:t>
      </w:r>
      <w:r>
        <w:rPr>
          <w:rFonts w:ascii="Times New Roman" w:hAnsi="Times New Roman" w:hint="default"/>
          <w:b w:val="1"/>
          <w:bCs w:val="1"/>
          <w:sz w:val="48"/>
          <w:szCs w:val="48"/>
          <w:rtl w:val="0"/>
          <w:lang w:val="ru-RU"/>
        </w:rPr>
        <w:t>файлов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ru-RU"/>
        </w:rPr>
        <w:t>: Nuitka-</w:t>
      </w:r>
      <w:r>
        <w:rPr>
          <w:rFonts w:ascii="Times New Roman" w:hAnsi="Times New Roman" w:hint="default"/>
          <w:b w:val="1"/>
          <w:bCs w:val="1"/>
          <w:sz w:val="48"/>
          <w:szCs w:val="48"/>
          <w:rtl w:val="0"/>
          <w:lang w:val="ru-RU"/>
        </w:rPr>
        <w:t>компилятор</w:t>
      </w:r>
      <w:r>
        <w:rPr>
          <w:rFonts w:ascii="Times New Roman" w:hAnsi="Times New Roman"/>
          <w:b w:val="1"/>
          <w:bCs w:val="1"/>
          <w:sz w:val="48"/>
          <w:szCs w:val="4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48"/>
          <w:szCs w:val="48"/>
          <w:rtl w:val="0"/>
          <w:lang w:val="ru-RU"/>
        </w:rPr>
        <w:t xml:space="preserve">обзор и небольшое исследование </w:t>
      </w:r>
    </w:p>
    <w:p>
      <w:pPr>
        <w:pStyle w:val="Normal.0"/>
        <w:spacing w:after="280" w:line="240" w:lineRule="auto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</w:p>
    <w:p>
      <w:pPr>
        <w:pStyle w:val="Normal.0"/>
        <w:spacing w:before="280" w:after="28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ins w:id="2" w:date="2023-01-27T11:04:00Z" w:author="Первушин Дмитрий Владимирович">
        <w:r>
          <w:drawing xmlns:a="http://schemas.openxmlformats.org/drawingml/2006/main">
            <wp:inline distT="0" distB="0" distL="0" distR="0">
              <wp:extent cx="5940425" cy="3114675"/>
              <wp:effectExtent l="0" t="0" r="0" b="0"/>
              <wp:docPr id="1073741825" name="officeArt object" descr="Рисунок 1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5" name="Рисунок 12" descr="Рисунок 12"/>
                      <pic:cNvPicPr>
                        <a:picLocks noChangeAspect="1"/>
                      </pic:cNvPicPr>
                    </pic:nvPicPr>
                    <pic:blipFill>
                      <a:blip r:embed="rId4">
                        <a:extLst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114675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ins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80" w:after="28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Здравствуйте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дорогие хабровчане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Сегодняшняя статья — результат моего небольшого исследования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Я хочу показать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как компилировать бинарные модули расширения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(.so)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из </w:t>
      </w:r>
      <w:r>
        <w:rPr>
          <w:rFonts w:ascii="Times New Roman" w:hAnsi="Times New Roman"/>
          <w:sz w:val="24"/>
          <w:szCs w:val="24"/>
          <w:rtl w:val="0"/>
          <w:lang w:val="ru-RU"/>
        </w:rPr>
        <w:t>python-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файлов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чем они будут отличаться и как с ними работать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Делать это мы будем при помощи компилятора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Nuitka.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Он наиболее известен тем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что с его помощью можно создавать исполняемые файлы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(.exe)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Windows.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Однако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кроме того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он позволяет создавать и бинарные модули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python.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кому это интересно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прошу под кат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280" w:after="28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&lt;cut /&gt;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Текст кнопки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«Узнать все подробности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>!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</w:p>
    <w:p>
      <w:pPr>
        <w:pStyle w:val="heading 2"/>
        <w:spacing w:after="0"/>
        <w:jc w:val="both"/>
        <w:rPr>
          <w:ins w:id="3" w:date="2023-01-27T11:04:00Z" w:author="Первушин Дмитрий Владимирович"/>
        </w:rPr>
      </w:pPr>
      <w:bookmarkStart w:name="_headingh.thrqntmwfeii" w:id="4"/>
      <w:bookmarkEnd w:id="4"/>
      <w:ins w:id="5" w:date="2023-01-27T11:04:00Z" w:author="Первушин Дмитрий Владимирович">
        <w:r>
          <w:drawing xmlns:a="http://schemas.openxmlformats.org/drawingml/2006/main">
            <wp:inline distT="0" distB="0" distL="0" distR="0">
              <wp:extent cx="5940425" cy="1159653"/>
              <wp:effectExtent l="0" t="0" r="0" b="0"/>
              <wp:docPr id="1073741826" name="officeArt object" descr="https://habrastorage.org/webt/fa/ge/er/fageerhwrjnof_bq5wi9tg3o_h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https://habrastorage.org/webt/fa/ge/er/fageerhwrjnof_bq5wi9tg3o_h4.png" descr="https://habrastorage.org/webt/fa/ge/er/fageerhwrjnof_bq5wi9tg3o_h4.png"/>
                      <pic:cNvPicPr>
                        <a:picLocks noChangeAspect="1"/>
                      </pic:cNvPicPr>
                    </pic:nvPicPr>
                    <pic:blipFill>
                      <a:blip r:embed="rId5">
                        <a:extLst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159653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ins>
    </w:p>
    <w:p>
      <w:pPr>
        <w:pStyle w:val="heading 2"/>
        <w:spacing w:after="0"/>
        <w:jc w:val="both"/>
      </w:pPr>
      <w:r>
        <w:rPr>
          <w:rtl w:val="0"/>
          <w:lang w:val="ru-RU"/>
        </w:rPr>
        <w:t xml:space="preserve">Обзор компилятора </w:t>
      </w:r>
      <w:r>
        <w:rPr>
          <w:rtl w:val="0"/>
          <w:lang w:val="ru-RU"/>
        </w:rPr>
        <w:t xml:space="preserve">Nuitka 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Так как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"https://github.com/Nuitka/Nuitka"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N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"https://github.com/Nuitka/Nuitka"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ru-RU"/>
        </w:rPr>
        <w:t>uitka</w:t>
      </w:r>
      <w:r>
        <w:rPr/>
        <w:fldChar w:fldCharType="end" w:fldLock="0"/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сперва генерирует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C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код и потом компилирует бинарник с помощью С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++</w:t>
      </w:r>
      <w:ins w:id="6" w:date="2023-01-27T15:46:52Z" w:author="лаз">
        <w:r>
          <w:rPr>
            <w:rStyle w:val="Нет"/>
            <w:rFonts w:ascii="Times New Roman" w:hAnsi="Times New Roman"/>
            <w:sz w:val="24"/>
            <w:szCs w:val="24"/>
            <w:rtl w:val="0"/>
            <w:lang w:val="ru-RU"/>
          </w:rPr>
          <w:t>-</w:t>
        </w:r>
      </w:ins>
      <w:del w:id="7" w:date="2023-01-27T15:46:51Z" w:author="лаз">
        <w:r>
          <w:rPr>
            <w:rStyle w:val="Нет"/>
            <w:rFonts w:ascii="Times New Roman" w:hAnsi="Times New Roman"/>
            <w:sz w:val="24"/>
            <w:szCs w:val="24"/>
            <w:rtl w:val="0"/>
            <w:lang w:val="ru-RU"/>
          </w:rPr>
          <w:delText xml:space="preserve"> </w:delText>
        </w:r>
      </w:del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компилятора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то перед началом работы нам нужны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bidi w:val="0"/>
        <w:spacing w:before="280" w:after="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++</w:t>
      </w:r>
      <w:ins w:id="8" w:date="2023-01-27T15:47:21Z" w:author="лаз">
        <w:r>
          <w:rPr>
            <w:rStyle w:val="Нет"/>
            <w:rFonts w:ascii="Times New Roman" w:hAnsi="Times New Roman"/>
            <w:sz w:val="24"/>
            <w:szCs w:val="24"/>
            <w:rtl w:val="0"/>
            <w:lang w:val="ru-RU"/>
          </w:rPr>
          <w:t>-</w:t>
        </w:r>
      </w:ins>
      <w:del w:id="9" w:date="2023-01-27T15:47:20Z" w:author="лаз">
        <w:r>
          <w:rPr>
            <w:rStyle w:val="Нет"/>
            <w:rFonts w:ascii="Times New Roman" w:hAnsi="Times New Roman"/>
            <w:sz w:val="24"/>
            <w:szCs w:val="24"/>
            <w:rtl w:val="0"/>
            <w:lang w:val="ru-RU"/>
          </w:rPr>
          <w:delText xml:space="preserve"> </w:delText>
        </w:r>
      </w:del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компилятор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Я всё делаю на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linux,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поэтому в моём случае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gcc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не ниже версии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5.1;</w:t>
      </w:r>
    </w:p>
    <w:p>
      <w:pPr>
        <w:pStyle w:val="Normal.0"/>
        <w:numPr>
          <w:ilvl w:val="0"/>
          <w:numId w:val="2"/>
        </w:numPr>
        <w:bidi w:val="0"/>
        <w:spacing w:after="280"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Python-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версии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2.6, 2.7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или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3.3-3.10,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в моём случае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python 3.10.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Подробнее см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"https://github.com/Nuitka/Nuitka#requirements"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зависимости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Интересный факт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название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nuitka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получилось из имени жены разработчика пакета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(Kay Hayen),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её зовут Анна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логика примерно такая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Anna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–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&gt; Annuitka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–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&gt; Nuitka, Annuitka,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— это вроде должно звучать как Анютка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сам разработчик из Германии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Почему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nuitka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это именно компилятор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?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Дело в том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что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python-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скрипт действительно компилируется в бинарный код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хотя на самом деле основную роль здесь играет компилятор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C/C++).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Самое главное достоинство этого инструмента в том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что бинарный модуль можно импортировать и использовать как обычный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python-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скрипт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Есть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конечно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 нюансы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ins w:id="10" w:date="2023-01-27T15:48:46Z" w:author="лаз">
        <w:r>
          <w:rPr>
            <w:rStyle w:val="Нет"/>
            <w:rFonts w:ascii="Times New Roman" w:hAnsi="Times New Roman"/>
            <w:sz w:val="24"/>
            <w:szCs w:val="24"/>
            <w:rtl w:val="0"/>
            <w:lang w:val="ru-RU"/>
          </w:rPr>
          <w:t>,</w:t>
        </w:r>
      </w:ins>
      <w:del w:id="11" w:date="2023-01-27T15:48:45Z" w:author="лаз">
        <w:r>
          <w:rPr>
            <w:rStyle w:val="Нет"/>
            <w:rFonts w:ascii="Times New Roman" w:hAnsi="Times New Roman" w:hint="default"/>
            <w:sz w:val="24"/>
            <w:szCs w:val="24"/>
            <w:rtl w:val="0"/>
            <w:lang w:val="ru-RU"/>
          </w:rPr>
          <w:delText xml:space="preserve"> —</w:delText>
        </w:r>
      </w:del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невозможность посмотреть исходный код модуля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А ещё —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AST-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дерево и имя модуля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как будет показано дальше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именно имя модуля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 не название файла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"https://github.com/cdies/nuitka_module"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Репозиторий с исходным кодом — на </w:t>
      </w:r>
      <w:r>
        <w:rPr>
          <w:rStyle w:val="Hyperlink.0"/>
          <w:rtl w:val="0"/>
          <w:lang w:val="ru-RU"/>
        </w:rPr>
        <w:t>GitHub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В качестве примера будет использоваться очень простой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python-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скрипт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файл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"https://github.com/cdies/nuitka_module/blob/main/py/bin_module.py"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ru-RU"/>
        </w:rPr>
        <w:t>py/bin_module.py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):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text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Style w:val="Нет"/>
          <w:rFonts w:ascii="Courier New" w:hAnsi="Courier New"/>
          <w:outline w:val="0"/>
          <w:color w:val="a31515"/>
          <w:sz w:val="20"/>
          <w:szCs w:val="2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'Find me!'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ff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Dummy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password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Style w:val="Нет"/>
          <w:rFonts w:ascii="Courier New" w:hAnsi="Courier New"/>
          <w:outline w:val="0"/>
          <w:color w:val="a31515"/>
          <w:sz w:val="20"/>
          <w:szCs w:val="2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'qweasd123'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Style w:val="Нет"/>
          <w:rFonts w:ascii="Courier New" w:hAnsi="Courier New"/>
          <w:outline w:val="0"/>
          <w:color w:val="0000ff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def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795e26"/>
          <w:sz w:val="20"/>
          <w:szCs w:val="2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main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self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):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Style w:val="Нет"/>
          <w:rFonts w:ascii="Courier New" w:hAnsi="Courier New"/>
          <w:outline w:val="0"/>
          <w:color w:val="795e26"/>
          <w:sz w:val="20"/>
          <w:szCs w:val="20"/>
          <w:u w:color="795e26"/>
          <w:rtl w:val="0"/>
          <w:lang w:val="ru-RU"/>
          <w14:textFill>
            <w14:solidFill>
              <w14:srgbClr w14:val="795E26"/>
            </w14:solidFill>
          </w14:textFill>
        </w:rPr>
        <w:t>print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a31515"/>
          <w:sz w:val="20"/>
          <w:szCs w:val="20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'Hello world!'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240" w:lineRule="auto"/>
        <w:jc w:val="both"/>
        <w:rPr>
          <w:rStyle w:val="Нет"/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Я буду всё делать в окружении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"https://www.anaconda.com/"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ru-RU"/>
        </w:rPr>
        <w:t>conda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тем более что в нём же можно установить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gcc-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компилятор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conda create -n nuitka_module python=3.10 gcc"&gt;=5.1" nuitka=1.3.6 ordered-set"&gt;=3.0" -c conda-forge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Примечание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не забудьте его активировать 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conda activate nuitka_module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также пакет может быть установлен через 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pip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В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nuitka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можно компилировать модуль вместе с зависимостями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 мой взгляд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это не очень удобно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ведь если что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то в импортируемом скрипте поменяется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то нужно будет перекомпилировать все файлы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Куда проще компилировать каждый отдельный модуль независимо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хотя это не всегда так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бывает и строго наоборот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Я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запускаю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компилятор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такими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ключами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nuitka --module --nofollow-imports --static-libpython=no --remove-output --no-pyi-file --output-dir=so --jobs=4 py/bin_module.py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Рассмотрим подробнее ключи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4"/>
        </w:numPr>
        <w:bidi w:val="0"/>
        <w:spacing w:before="280"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 xml:space="preserve">--module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— ключ для компиляции бинарного модуля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--nofollow-imports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— не компилирует зависимые модули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--static-libpython=no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— не нужно ничего брать из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conda;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--remove-output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— удаляет после работы сгенерированные из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python-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модуля Си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файлы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--no-pyi-file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— после компиляции создаётся текстовый файл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.pyi,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в котором имеется информация о структуре исходного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python-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модуля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он нам тоже не нужен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--output-dir=so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— сохраняет бинарный модуль в папке 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so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4"/>
        </w:numPr>
        <w:bidi w:val="0"/>
        <w:spacing w:after="28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--jobs=4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— компилирует в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потока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Важно обратить внимание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что скомпилированный модуль можно будет запустить только в той же версии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python,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какой он и был скомпилирован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Это происходит из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 того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что модуль загружается конкретной версией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CPython,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которой был создан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 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если я скомпилировал бинарник в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python 3.10,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значит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 запускать его надо в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python 3.10.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В других версиях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python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будут генерироваться ошибки при попытке его импортировать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На выходе получаем бинарный модуль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"https://github.com/cdies/nuitka_module/tree/main/so"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ru-RU"/>
        </w:rPr>
        <w:t>so/bin_module.cpython-310-x86_64-linux-gnu.so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heading 2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bookmarkStart w:name="_headingh.4by5b9snx7aw" w:id="12"/>
      <w:bookmarkEnd w:id="12"/>
      <w:r>
        <w:rPr>
          <w:rStyle w:val="Нет"/>
          <w:rtl w:val="0"/>
          <w:lang w:val="ru-RU"/>
        </w:rPr>
        <w:t>A</w:t>
      </w:r>
      <w:r>
        <w:rPr>
          <w:rStyle w:val="Нет"/>
          <w:rtl w:val="0"/>
          <w:lang w:val="ru-RU"/>
        </w:rPr>
        <w:t>ST-</w:t>
      </w:r>
      <w:r>
        <w:rPr>
          <w:rStyle w:val="Нет"/>
          <w:rtl w:val="0"/>
          <w:lang w:val="ru-RU"/>
        </w:rPr>
        <w:t>дерево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Абстрактное синтаксическое дерево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или </w:t>
      </w:r>
      <w:r>
        <w:rPr>
          <w:rStyle w:val="Hyperlink.3"/>
          <w:rFonts w:ascii="Times New Roman" w:cs="Times New Roman" w:hAnsi="Times New Roman" w:eastAsia="Times New Roman"/>
          <w:outline w:val="0"/>
          <w:color w:val="1155cc"/>
          <w:sz w:val="24"/>
          <w:szCs w:val="24"/>
          <w:u w:val="single" w:color="1155cc"/>
          <w:lang w:val="ru-RU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outline w:val="0"/>
          <w:color w:val="1155cc"/>
          <w:sz w:val="24"/>
          <w:szCs w:val="24"/>
          <w:u w:val="single" w:color="1155cc"/>
          <w:lang w:val="ru-RU"/>
          <w14:textFill>
            <w14:solidFill>
              <w14:srgbClr w14:val="1155CC"/>
            </w14:solidFill>
          </w14:textFill>
        </w:rPr>
        <w:instrText xml:space="preserve"> HYPERLINK "https://docs.python.org/3/library/ast.html"</w:instrText>
      </w:r>
      <w:r>
        <w:rPr>
          <w:rStyle w:val="Hyperlink.3"/>
          <w:rFonts w:ascii="Times New Roman" w:cs="Times New Roman" w:hAnsi="Times New Roman" w:eastAsia="Times New Roman"/>
          <w:outline w:val="0"/>
          <w:color w:val="1155cc"/>
          <w:sz w:val="24"/>
          <w:szCs w:val="24"/>
          <w:u w:val="single" w:color="1155cc"/>
          <w:lang w:val="ru-RU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3"/>
          <w:rFonts w:ascii="Times New Roman" w:hAnsi="Times New Roman"/>
          <w:outline w:val="0"/>
          <w:color w:val="1155cc"/>
          <w:sz w:val="24"/>
          <w:szCs w:val="24"/>
          <w:u w:val="single" w:color="1155cc"/>
          <w:rtl w:val="0"/>
          <w:lang w:val="ru-RU"/>
          <w14:textFill>
            <w14:solidFill>
              <w14:srgbClr w14:val="1155CC"/>
            </w14:solidFill>
          </w14:textFill>
        </w:rPr>
        <w:t>AST-</w:t>
      </w:r>
      <w:r>
        <w:rPr>
          <w:rStyle w:val="Hyperlink.3"/>
          <w:rFonts w:ascii="Times New Roman" w:hAnsi="Times New Roman" w:hint="default"/>
          <w:outline w:val="0"/>
          <w:color w:val="1155cc"/>
          <w:sz w:val="24"/>
          <w:szCs w:val="24"/>
          <w:u w:val="single" w:color="1155cc"/>
          <w:rtl w:val="0"/>
          <w:lang w:val="ru-RU"/>
          <w14:textFill>
            <w14:solidFill>
              <w14:srgbClr w14:val="1155CC"/>
            </w14:solidFill>
          </w14:textFill>
        </w:rPr>
        <w:t>дерево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— это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сущности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полное описание внутренней логики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python-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модуля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Как ни странно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но тут объяснение самое простое</w:t>
      </w:r>
      <w:ins w:id="13" w:date="2023-01-27T15:53:20Z" w:author="лаз">
        <w:r>
          <w:rPr>
            <w:rStyle w:val="Нет"/>
            <w:rFonts w:ascii="Times New Roman" w:hAnsi="Times New Roman" w:hint="default"/>
            <w:sz w:val="24"/>
            <w:szCs w:val="24"/>
            <w:rtl w:val="0"/>
            <w:lang w:val="ru-RU"/>
          </w:rPr>
          <w:t xml:space="preserve"> — </w:t>
        </w:r>
      </w:ins>
      <w:del w:id="14" w:date="2023-01-27T15:52:56Z" w:author="лаз">
        <w:r>
          <w:rPr>
            <w:rStyle w:val="Нет"/>
            <w:rFonts w:ascii="Times New Roman" w:hAnsi="Times New Roman"/>
            <w:sz w:val="24"/>
            <w:szCs w:val="24"/>
            <w:rtl w:val="0"/>
            <w:lang w:val="ru-RU"/>
          </w:rPr>
          <w:delText xml:space="preserve">, </w:delText>
        </w:r>
      </w:del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конечный бинарный модуль в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nuitka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компилируется из Си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файлов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 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питоновского абстрактного дерева в нём нет по определению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Но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давайте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проверим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это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файл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Hyperlink.4"/>
          <w:rFonts w:ascii="Courier New" w:cs="Courier New" w:hAnsi="Courier New" w:eastAsia="Courier New"/>
          <w:outline w:val="0"/>
          <w:color w:val="0000ff"/>
          <w:sz w:val="20"/>
          <w:szCs w:val="20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4"/>
          <w:rFonts w:ascii="Courier New" w:cs="Courier New" w:hAnsi="Courier New" w:eastAsia="Courier New"/>
          <w:outline w:val="0"/>
          <w:color w:val="0000ff"/>
          <w:sz w:val="20"/>
          <w:szCs w:val="20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"https://github.com/cdies/nuitka_module/blob/main/ast_tree.py"</w:instrText>
      </w:r>
      <w:r>
        <w:rPr>
          <w:rStyle w:val="Hyperlink.4"/>
          <w:rFonts w:ascii="Courier New" w:cs="Courier New" w:hAnsi="Courier New" w:eastAsia="Courier New"/>
          <w:outline w:val="0"/>
          <w:color w:val="0000ff"/>
          <w:sz w:val="20"/>
          <w:szCs w:val="20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4"/>
          <w:rFonts w:ascii="Courier New" w:hAnsi="Courier New"/>
          <w:outline w:val="0"/>
          <w:color w:val="0000ff"/>
          <w:sz w:val="20"/>
          <w:szCs w:val="2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ast_tree.py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):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af00db"/>
          <w:sz w:val="20"/>
          <w:szCs w:val="2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import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ast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af00db"/>
          <w:sz w:val="20"/>
          <w:szCs w:val="2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pathlib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af00db"/>
          <w:sz w:val="20"/>
          <w:szCs w:val="2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import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Path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ff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def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795e26"/>
          <w:sz w:val="20"/>
          <w:szCs w:val="2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pretty_print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text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):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Style w:val="Нет"/>
          <w:rFonts w:ascii="Courier New" w:hAnsi="Courier New"/>
          <w:outline w:val="0"/>
          <w:color w:val="795e26"/>
          <w:sz w:val="20"/>
          <w:szCs w:val="2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print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0000ff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f</w:t>
      </w:r>
      <w:r>
        <w:rPr>
          <w:rStyle w:val="Нет"/>
          <w:rFonts w:ascii="Courier New" w:hAnsi="Courier New"/>
          <w:outline w:val="0"/>
          <w:color w:val="a31515"/>
          <w:sz w:val="20"/>
          <w:szCs w:val="2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</w:t>
      </w:r>
      <w:r>
        <w:rPr>
          <w:rStyle w:val="Нет"/>
          <w:rFonts w:ascii="Courier New" w:hAnsi="Courier New"/>
          <w:outline w:val="0"/>
          <w:color w:val="0000ff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{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text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[:</w:t>
      </w:r>
      <w:r>
        <w:rPr>
          <w:rStyle w:val="Нет"/>
          <w:rFonts w:ascii="Courier New" w:hAnsi="Courier New"/>
          <w:outline w:val="0"/>
          <w:color w:val="098658"/>
          <w:sz w:val="20"/>
          <w:szCs w:val="2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160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]</w:t>
      </w:r>
      <w:r>
        <w:rPr>
          <w:rStyle w:val="Нет"/>
          <w:rFonts w:ascii="Courier New" w:hAnsi="Courier New"/>
          <w:outline w:val="0"/>
          <w:color w:val="0000ff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}</w:t>
      </w:r>
      <w:r>
        <w:rPr>
          <w:rStyle w:val="Нет"/>
          <w:rFonts w:ascii="Courier New" w:hAnsi="Courier New"/>
          <w:outline w:val="0"/>
          <w:color w:val="a31515"/>
          <w:sz w:val="20"/>
          <w:szCs w:val="2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ee0000"/>
          <w:sz w:val="20"/>
          <w:szCs w:val="20"/>
          <w:u w:color="ee0000"/>
          <w:rtl w:val="0"/>
          <w:lang w:val="en-US"/>
          <w14:textFill>
            <w14:solidFill>
              <w14:srgbClr w14:val="EE0000"/>
            </w14:solidFill>
          </w14:textFill>
        </w:rPr>
        <w:t>\n</w:t>
      </w:r>
      <w:r>
        <w:rPr>
          <w:rStyle w:val="Нет"/>
          <w:rFonts w:ascii="Courier New" w:hAnsi="Courier New"/>
          <w:outline w:val="0"/>
          <w:color w:val="a31515"/>
          <w:sz w:val="20"/>
          <w:szCs w:val="2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...</w:t>
      </w:r>
      <w:r>
        <w:rPr>
          <w:rStyle w:val="Нет"/>
          <w:rFonts w:ascii="Courier New" w:hAnsi="Courier New"/>
          <w:outline w:val="0"/>
          <w:color w:val="ee0000"/>
          <w:sz w:val="20"/>
          <w:szCs w:val="20"/>
          <w:u w:color="ee0000"/>
          <w:rtl w:val="0"/>
          <w:lang w:val="en-US"/>
          <w14:textFill>
            <w14:solidFill>
              <w14:srgbClr w14:val="EE0000"/>
            </w14:solidFill>
          </w14:textFill>
        </w:rPr>
        <w:t>\n</w:t>
      </w:r>
      <w:r>
        <w:rPr>
          <w:rStyle w:val="Нет"/>
          <w:rFonts w:ascii="Courier New" w:hAnsi="Courier New"/>
          <w:outline w:val="0"/>
          <w:color w:val="a31515"/>
          <w:sz w:val="20"/>
          <w:szCs w:val="2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0000ff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{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text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[-</w:t>
      </w:r>
      <w:r>
        <w:rPr>
          <w:rStyle w:val="Нет"/>
          <w:rFonts w:ascii="Courier New" w:hAnsi="Courier New"/>
          <w:outline w:val="0"/>
          <w:color w:val="098658"/>
          <w:sz w:val="20"/>
          <w:szCs w:val="2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100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:]</w:t>
      </w:r>
      <w:r>
        <w:rPr>
          <w:rStyle w:val="Нет"/>
          <w:rFonts w:ascii="Courier New" w:hAnsi="Courier New"/>
          <w:outline w:val="0"/>
          <w:color w:val="0000ff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}</w:t>
      </w:r>
      <w:r>
        <w:rPr>
          <w:rStyle w:val="Нет"/>
          <w:rFonts w:ascii="Courier New" w:hAnsi="Courier New"/>
          <w:outline w:val="0"/>
          <w:color w:val="a31515"/>
          <w:sz w:val="20"/>
          <w:szCs w:val="2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so_file_module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Path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a31515"/>
          <w:sz w:val="20"/>
          <w:szCs w:val="2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'so/bin_module.cpython-310-x86_64-linux-gnu.so'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).</w:t>
      </w:r>
      <w:r>
        <w:rPr>
          <w:rStyle w:val="Нет"/>
          <w:rFonts w:ascii="Courier New" w:hAnsi="Courier New"/>
          <w:outline w:val="0"/>
          <w:color w:val="795e26"/>
          <w:sz w:val="20"/>
          <w:szCs w:val="2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read_bytes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so_file_module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so_file_module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so_dump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ast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Courier New" w:hAnsi="Courier New"/>
          <w:outline w:val="0"/>
          <w:color w:val="795e26"/>
          <w:sz w:val="20"/>
          <w:szCs w:val="2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dump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ast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Courier New" w:hAnsi="Courier New"/>
          <w:outline w:val="0"/>
          <w:color w:val="795e26"/>
          <w:sz w:val="20"/>
          <w:szCs w:val="2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parse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so_file_module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), 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indent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Style w:val="Нет"/>
          <w:rFonts w:ascii="Courier New" w:hAnsi="Courier New"/>
          <w:outline w:val="0"/>
          <w:color w:val="098658"/>
          <w:sz w:val="20"/>
          <w:szCs w:val="2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2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py_file_module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Path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a31515"/>
          <w:sz w:val="20"/>
          <w:szCs w:val="2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'py/bin_module.py'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).</w:t>
      </w:r>
      <w:r>
        <w:rPr>
          <w:rStyle w:val="Нет"/>
          <w:rFonts w:ascii="Courier New" w:hAnsi="Courier New"/>
          <w:outline w:val="0"/>
          <w:color w:val="795e26"/>
          <w:sz w:val="20"/>
          <w:szCs w:val="2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read_text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py_dump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ast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Courier New" w:hAnsi="Courier New"/>
          <w:outline w:val="0"/>
          <w:color w:val="795e26"/>
          <w:sz w:val="20"/>
          <w:szCs w:val="2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dump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ast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Courier New" w:hAnsi="Courier New"/>
          <w:outline w:val="0"/>
          <w:color w:val="795e26"/>
          <w:sz w:val="20"/>
          <w:szCs w:val="2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parse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py_file_module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), 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indent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Style w:val="Нет"/>
          <w:rFonts w:ascii="Courier New" w:hAnsi="Courier New"/>
          <w:outline w:val="0"/>
          <w:color w:val="098658"/>
          <w:sz w:val="20"/>
          <w:szCs w:val="2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2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бинарном модуле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скомпилированном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C/C++-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компилятором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нет абстрактного дерева в том виде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каком мы его ожидаем увидеть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Вместо него там чистый байт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код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795e26"/>
          <w:sz w:val="20"/>
          <w:szCs w:val="20"/>
          <w:u w:color="795e26"/>
          <w:rtl w:val="0"/>
          <w:lang w:val="ru-RU"/>
          <w14:textFill>
            <w14:solidFill>
              <w14:srgbClr w14:val="795E26"/>
            </w14:solidFill>
          </w14:textFill>
        </w:rPr>
        <w:t>pretty_print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ru-RU"/>
          <w14:textFill>
            <w14:solidFill>
              <w14:srgbClr w14:val="001080"/>
            </w14:solidFill>
          </w14:textFill>
        </w:rPr>
        <w:t>so_dump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показать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...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Module(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body=[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Expr(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value=Constant(value=b'\x7fELF\x02\x01\x01\x00\x00\x00\x00\x00\x00\x00\x00\x00\x03\x00&gt;\x00\x01\x00\x00\x00\x00\x00\x00\x00\x00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...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\x00\x00\x00\x01\x00\x00\x00\x00\x00\x00\x00\x00\x00\x00\x00\x00\x00\x00\x00'))],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type_ignores=[])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 вот в исходном питоновском файле содержится полноценное абстрактное дерево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795e26"/>
          <w:sz w:val="20"/>
          <w:szCs w:val="2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pretty_print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py_dump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показать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...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Module(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body=[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Assign(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targets=[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Name(id='text', ctx=Store())],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value=Constant(value='Find me!')),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ClassDef(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name='Dummy',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...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keywords=[]))],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decorator_list=[])],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decorator_list=[])],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type_ignores=[])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heading 2"/>
        <w:spacing w:before="280" w:after="280" w:line="240" w:lineRule="auto"/>
        <w:jc w:val="both"/>
      </w:pPr>
      <w:bookmarkStart w:name="_headingh.lt8r1fa35v6a" w:id="15"/>
      <w:bookmarkEnd w:id="15"/>
      <w:r>
        <w:rPr>
          <w:rStyle w:val="Нет"/>
          <w:rtl w:val="0"/>
          <w:lang w:val="ru-RU"/>
        </w:rPr>
        <w:t>Ч</w:t>
      </w:r>
      <w:r>
        <w:rPr>
          <w:rStyle w:val="Нет"/>
          <w:rtl w:val="0"/>
          <w:lang w:val="ru-RU"/>
        </w:rPr>
        <w:t>то</w:t>
      </w:r>
      <w:r>
        <w:rPr>
          <w:rStyle w:val="Нет"/>
          <w:rtl w:val="0"/>
          <w:lang w:val="en-US"/>
        </w:rPr>
        <w:t xml:space="preserve"> </w:t>
      </w:r>
      <w:r>
        <w:rPr>
          <w:rStyle w:val="Нет"/>
          <w:rtl w:val="0"/>
          <w:lang w:val="ru-RU"/>
        </w:rPr>
        <w:t>в</w:t>
      </w:r>
      <w:r>
        <w:rPr>
          <w:rStyle w:val="Нет"/>
          <w:rtl w:val="0"/>
          <w:lang w:val="en-US"/>
        </w:rPr>
        <w:t xml:space="preserve"> </w:t>
      </w:r>
      <w:r>
        <w:rPr>
          <w:rStyle w:val="Нет"/>
          <w:rtl w:val="0"/>
          <w:lang w:val="ru-RU"/>
        </w:rPr>
        <w:t>имени</w:t>
      </w:r>
      <w:r>
        <w:rPr>
          <w:rStyle w:val="Нет"/>
          <w:rtl w:val="0"/>
          <w:lang w:val="en-US"/>
        </w:rPr>
        <w:t xml:space="preserve"> </w:t>
      </w:r>
      <w:r>
        <w:rPr>
          <w:rStyle w:val="Нет"/>
          <w:rtl w:val="0"/>
          <w:lang w:val="ru-RU"/>
        </w:rPr>
        <w:t>тебе</w:t>
      </w:r>
      <w:r>
        <w:rPr>
          <w:rStyle w:val="Нет"/>
          <w:rtl w:val="0"/>
          <w:lang w:val="en-US"/>
        </w:rPr>
        <w:t xml:space="preserve"> </w:t>
      </w:r>
      <w:r>
        <w:rPr>
          <w:rStyle w:val="Нет"/>
          <w:rtl w:val="0"/>
          <w:lang w:val="ru-RU"/>
        </w:rPr>
        <w:t>моём</w:t>
      </w:r>
      <w:r>
        <w:rPr>
          <w:rStyle w:val="Нет"/>
          <w:rtl w:val="0"/>
          <w:lang w:val="en-US"/>
        </w:rPr>
        <w:t xml:space="preserve">? </w:t>
      </w:r>
      <w:r>
        <w:rPr>
          <w:rStyle w:val="Нет"/>
          <w:rtl w:val="0"/>
          <w:lang w:val="ru-RU"/>
        </w:rPr>
        <w:t xml:space="preserve">Название бинарного модуля 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большинстве случаев не стоит менять название бинарного модуля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 к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если его переназвать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то можно получить ошибку на этапе импорта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Примечание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изменить название можно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если удалить текст между точками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нельзя менять первое слово перед точкой и расширение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Вот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вполне валидное изменение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6"/>
        </w:numPr>
        <w:bidi w:val="0"/>
        <w:spacing w:before="280"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bin_module.cpython-310-x86_64-linux-gnu.so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— исходное название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6"/>
        </w:numPr>
        <w:bidi w:val="0"/>
        <w:spacing w:after="28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ru-RU"/>
        </w:rPr>
      </w:pP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bin_module.so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— валидное изменение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Имя модуля завязано на название бинарного файла при обычном импорте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Однако нельзя менять именно имя модуля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название самого файла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как будет показано ниже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изменить вполне можно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Для этого поменяем название бинарника на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"https://github.com/cdies/nuitka_module/tree/main/so"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ru-RU"/>
        </w:rPr>
        <w:t>custom_name_module.so</w:t>
      </w:r>
      <w:r>
        <w:rPr/>
        <w:fldChar w:fldCharType="end" w:fldLock="0"/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и воспользуемся библиотекой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"https://docs.python.org/3/library/importlib.html"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ru-RU"/>
        </w:rPr>
        <w:t>importlib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файл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"https://github.com/cdies/nuitka_module/blob/main/import_lib.py"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ru-RU"/>
        </w:rPr>
        <w:t>import_lib.py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):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af00db"/>
          <w:sz w:val="20"/>
          <w:szCs w:val="2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import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importlib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util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af00db"/>
          <w:sz w:val="20"/>
          <w:szCs w:val="2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import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sys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af00db"/>
          <w:sz w:val="20"/>
          <w:szCs w:val="2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pathlib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af00db"/>
          <w:sz w:val="20"/>
          <w:szCs w:val="2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import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Path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ru-RU"/>
          <w14:textFill>
            <w14:solidFill>
              <w14:srgbClr w14:val="001080"/>
            </w14:solidFill>
          </w14:textFill>
        </w:rPr>
        <w:t>module_name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= </w:t>
      </w:r>
      <w:r>
        <w:rPr>
          <w:rStyle w:val="Нет"/>
          <w:rFonts w:ascii="Courier New" w:hAnsi="Courier New"/>
          <w:outline w:val="0"/>
          <w:color w:val="a31515"/>
          <w:sz w:val="20"/>
          <w:szCs w:val="20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'bin_module'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008000"/>
          <w:sz w:val="20"/>
          <w:szCs w:val="20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# </w:t>
      </w:r>
      <w:r>
        <w:rPr>
          <w:rStyle w:val="Нет"/>
          <w:rFonts w:ascii="Courier New" w:hAnsi="Courier New" w:hint="default"/>
          <w:outline w:val="0"/>
          <w:color w:val="008000"/>
          <w:sz w:val="20"/>
          <w:szCs w:val="20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Название модуля без изменений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file_path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Path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a31515"/>
          <w:sz w:val="20"/>
          <w:szCs w:val="2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'so/custom_name_module.so'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rFonts w:ascii="Courier New" w:hAnsi="Courier New"/>
          <w:outline w:val="0"/>
          <w:color w:val="008000"/>
          <w:sz w:val="20"/>
          <w:szCs w:val="2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# </w:t>
      </w:r>
      <w:r>
        <w:rPr>
          <w:rStyle w:val="Нет"/>
          <w:rFonts w:ascii="Courier New" w:hAnsi="Courier New" w:hint="default"/>
          <w:outline w:val="0"/>
          <w:color w:val="008000"/>
          <w:sz w:val="20"/>
          <w:szCs w:val="20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А</w:t>
      </w:r>
      <w:r>
        <w:rPr>
          <w:rStyle w:val="Нет"/>
          <w:rFonts w:ascii="Courier New" w:hAnsi="Courier New"/>
          <w:outline w:val="0"/>
          <w:color w:val="008000"/>
          <w:sz w:val="20"/>
          <w:szCs w:val="2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Style w:val="Нет"/>
          <w:rFonts w:ascii="Courier New" w:hAnsi="Courier New" w:hint="default"/>
          <w:outline w:val="0"/>
          <w:color w:val="008000"/>
          <w:sz w:val="20"/>
          <w:szCs w:val="20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вот</w:t>
      </w:r>
      <w:r>
        <w:rPr>
          <w:rStyle w:val="Нет"/>
          <w:rFonts w:ascii="Courier New" w:hAnsi="Courier New"/>
          <w:outline w:val="0"/>
          <w:color w:val="008000"/>
          <w:sz w:val="20"/>
          <w:szCs w:val="2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Style w:val="Нет"/>
          <w:rFonts w:ascii="Courier New" w:hAnsi="Courier New" w:hint="default"/>
          <w:outline w:val="0"/>
          <w:color w:val="008000"/>
          <w:sz w:val="20"/>
          <w:szCs w:val="20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имя</w:t>
      </w:r>
      <w:r>
        <w:rPr>
          <w:rStyle w:val="Нет"/>
          <w:rFonts w:ascii="Courier New" w:hAnsi="Courier New"/>
          <w:outline w:val="0"/>
          <w:color w:val="008000"/>
          <w:sz w:val="20"/>
          <w:szCs w:val="2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Style w:val="Нет"/>
          <w:rFonts w:ascii="Courier New" w:hAnsi="Courier New" w:hint="default"/>
          <w:outline w:val="0"/>
          <w:color w:val="008000"/>
          <w:sz w:val="20"/>
          <w:szCs w:val="20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файла</w:t>
      </w:r>
      <w:r>
        <w:rPr>
          <w:rStyle w:val="Нет"/>
          <w:rFonts w:ascii="Courier New" w:hAnsi="Courier New"/>
          <w:outline w:val="0"/>
          <w:color w:val="008000"/>
          <w:sz w:val="20"/>
          <w:szCs w:val="2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rStyle w:val="Нет"/>
          <w:rFonts w:ascii="Courier New" w:hAnsi="Courier New" w:hint="default"/>
          <w:outline w:val="0"/>
          <w:color w:val="008000"/>
          <w:sz w:val="20"/>
          <w:szCs w:val="20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изменено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spec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importlib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util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Courier New" w:hAnsi="Courier New"/>
          <w:outline w:val="0"/>
          <w:color w:val="795e26"/>
          <w:sz w:val="20"/>
          <w:szCs w:val="2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spec_from_file_location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module_name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file_path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module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importlib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util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Courier New" w:hAnsi="Courier New"/>
          <w:outline w:val="0"/>
          <w:color w:val="795e26"/>
          <w:sz w:val="20"/>
          <w:szCs w:val="2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module_from_spec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spec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sys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modules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module_name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] = 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module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spec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loader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rFonts w:ascii="Courier New" w:hAnsi="Courier New"/>
          <w:outline w:val="0"/>
          <w:color w:val="795e26"/>
          <w:sz w:val="20"/>
          <w:szCs w:val="2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exec_module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module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Как видно по атрибутам модуля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он вполне себе загрузился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795e26"/>
          <w:sz w:val="20"/>
          <w:szCs w:val="2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print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795e26"/>
          <w:sz w:val="20"/>
          <w:szCs w:val="2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dir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module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))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показать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...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['Dummy', '__builtins__', '__cached__', '__compiled__', '__doc__', '__file__', '__loader__', '__name__', '__package__', '__spec__', 'text']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 вот подобная попытка приведёт к ошибке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af00db"/>
          <w:sz w:val="20"/>
          <w:szCs w:val="2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so </w:t>
      </w:r>
      <w:r>
        <w:rPr>
          <w:rStyle w:val="Нет"/>
          <w:rFonts w:ascii="Courier New" w:hAnsi="Courier New"/>
          <w:outline w:val="0"/>
          <w:color w:val="af00db"/>
          <w:sz w:val="20"/>
          <w:szCs w:val="2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import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custom_name_module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показать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...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ImportError                               Traceback (most recent call last)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line 1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----&gt; 1 </w:t>
      </w:r>
      <w:r>
        <w:rPr>
          <w:rStyle w:val="Нет"/>
          <w:rFonts w:ascii="Courier New" w:hAnsi="Courier New"/>
          <w:outline w:val="0"/>
          <w:color w:val="008700"/>
          <w:sz w:val="20"/>
          <w:szCs w:val="20"/>
          <w:u w:color="008700"/>
          <w:rtl w:val="0"/>
          <w:lang w:val="en-US"/>
          <w14:textFill>
            <w14:solidFill>
              <w14:srgbClr w14:val="008700"/>
            </w14:solidFill>
          </w14:textFill>
        </w:rPr>
        <w:t>from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0000ff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so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008700"/>
          <w:sz w:val="20"/>
          <w:szCs w:val="20"/>
          <w:u w:color="008700"/>
          <w:rtl w:val="0"/>
          <w:lang w:val="en-US"/>
          <w14:textFill>
            <w14:solidFill>
              <w14:srgbClr w14:val="008700"/>
            </w14:solidFill>
          </w14:textFill>
        </w:rPr>
        <w:t>import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custom_name_module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ImportError: dynamic module does not define module export function (PyInit_custom_name_module)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что можно менять название питоновского файла как угодно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это и так ясно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этом случае можно примеров не приводить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heading 2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bookmarkStart w:name="_headingh.26vinao5j4r1" w:id="16"/>
      <w:bookmarkEnd w:id="16"/>
      <w:r>
        <w:rPr>
          <w:rStyle w:val="Нет"/>
          <w:rtl w:val="0"/>
          <w:lang w:val="ru-RU"/>
        </w:rPr>
        <w:t>Д</w:t>
      </w:r>
      <w:r>
        <w:rPr>
          <w:rStyle w:val="Нет"/>
          <w:rtl w:val="0"/>
          <w:lang w:val="ru-RU"/>
        </w:rPr>
        <w:t xml:space="preserve">екомпиляция 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Рассмотрим подробнее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что находится внутри бинарника и так ли он хорошо всё скрывает с точки зрения безопасности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Автор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конечно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 мастер реверс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инжиниринга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да и статья не про то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но всё же посмотрим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что можно сделать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Для начала воспользуемся декомпилятором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или любым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hex-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редактором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я буду использовать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"https://github.com/NationalSecurityAgency/ghidra"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ru-RU"/>
        </w:rPr>
        <w:t>ghidra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самом простом виде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Найдём место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где лежит переменная 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text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посмотрим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что там ещё есть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 попробуем поменять вывод с 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Hello world!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на 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Some change!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Примечание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более подробно можно посмотреть в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"https://www.youtube.com/watch?v=2xUqLLQu0NI"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ru-RU"/>
        </w:rPr>
        <w:t>этом</w:t>
      </w:r>
      <w:r>
        <w:rPr/>
        <w:fldChar w:fldCharType="end" w:fldLock="0"/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примере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Рассмотрим подробнее часть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hex-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кода бинарного модуля из декомпилятора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ghidra,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стрелками 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&lt;------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отмечены интересующие нас строки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файл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"https://github.com/cdies/nuitka_module/blob/main/compare/part_of_hex_code_decompiler.txt"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ru-RU"/>
        </w:rPr>
        <w:t>part_of_hex_code_decompiler.txt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):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показать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...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001903c9  75 48 65 6c      ds         "uHello world!" &lt;------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6c 6f 20 77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6f 72 6c 64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001903d7  61 5f 5f 64      ds         "a__doc__"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6f 63 5f 5f 00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001903e0  61 5f 5f 66      ds         "a__file__"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69 6c 65 5f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5f 00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001903ea  61 5f 5f 73      ds         "a__spec__"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70 65 63 5f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5f 00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001903f4  61 6f 72 69      ds         "aorigin"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67 69 6e 00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001903fc  61 68 61 73      ds         "ahas_location"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5f 6c 6f 63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61 74 69 6f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0019040a  61 5f 5f 63      ds         "a__cached__"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61 63 68 65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64 5f 5f 00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00190416  75 46 69 6e      ds         "uFind me!" &lt;------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64 20 6d 65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21 00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00190420  61 74 65 78      ds         "atext"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74 00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00190426  61 6d 65 74      ds         "ametaclass"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61 63 6c 61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73 73 00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00190431  54               PUSH       RSP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00190432  00 00            ADD        byte ptr [RAX],AL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00190434  00 00            ADD        byte ptr [RAX],AL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00190436  61 5f 5f 70      ds         "a__prepare__"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72 65 70 61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72 65 5f 5f 00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00190443  54               PUSH       RSP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00190444  02 00            ADD        AL,byte ptr [RAX]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00190446  00 00            ADD        byte ptr [RAX],AL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00190448  61 44 75 6d      ds         "aDummy"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6d 79 00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0019044f  54               PUSH       RSP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00190450  00 00            ADD        byte ptr [RAX],AL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00190452  00 00            ADD        byte ptr [RAX],AL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00190454  61 5f 5f 67      ds         "a__getitem__"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65 74 69 74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65 6d 5f 5f 00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00190461  75 25 73 2e      ds         "u%s.__prepare__() must return a mapping, not"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5f 5f 70 72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65 70 61 72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00190491  61 5f 5f 6e      ds         "a__name__"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61 6d 65 5f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s-ES_tradnl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          5f 00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s-ES_tradnl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0019049b  75 3c 6d 65      ds         "u&lt;metaclass&gt;"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          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74 61 63 6c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61 73 73 3e 00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001904a8  61 5f 5f 6d      ds         "a__module__"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6f 64 75 6c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65 5f 5f 00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001904b4  61 44 75 6d      ds         "aDummy"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6d 79 00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001904bb  61 5f 5f 71      ds         "a__qualname__"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75 61 6c 6e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s-ES_tradnl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          61 6d 65 5f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s-ES_tradnl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001904c9  61 71 77 65      ds         "aqweasd123" &lt;------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          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61 73 64 31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32 33 00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001904d4  61 70 61 73      ds         "apassword" &lt;------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73 77 6f 72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64 00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001904de  61 6d 61 69      ds         "amain"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6e 00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s-ES_tradnl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001904e4  75 44 75 6d      ds         "uDummy.main"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s-ES_tradnl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          6d 79 2e 6d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s-ES_tradnl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          61 69 6e 00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s-ES_tradnl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001904f0  75 62 69 6e      ds         "ubin_module.py"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          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5f 6d 6f 64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75 6c 65 2e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001904ff  75 3c 6d 6f      ds         "u&lt;module bin_module&gt;"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64 75 6c 65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20 62 69 6e 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Здесь можно подметить структуру класса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его функции и их названия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содержимое и имена переменных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Как и ожидалось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по тексту 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Find me!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удалось найти содержимое переменной 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password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Впрочем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методом перебора вполне можно было бы найти подходящую версию 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python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и исследовать этот загруженный модуль на структуру и содержимое переменных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Попробуем пропатчить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 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изменить вывод бинарного модуля с 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Hello world!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на 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Some change!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для простоты длина строк совпадает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Это достаточно просто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необходимо лишь изменить несколько байтов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hex-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код текстов из онлайн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"https://codebeautify.org/string-hex-converter"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ru-RU"/>
        </w:rPr>
        <w:t>конвертера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jc w:val="both"/>
        <w:rPr>
          <w:rStyle w:val="Нет"/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Hello world! -&gt; 48 65 6c 6c 6f 20 77 6f 72 6c 64 21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jc w:val="both"/>
        <w:rPr>
          <w:rStyle w:val="Нет"/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Some change! -&gt; 53 6f 6d 65 20 63 68 61 6e 67 65 21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Исходный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код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файл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Hyperlink.4"/>
          <w:rFonts w:ascii="Courier New" w:cs="Courier New" w:hAnsi="Courier New" w:eastAsia="Courier New"/>
          <w:outline w:val="0"/>
          <w:color w:val="0000ff"/>
          <w:sz w:val="20"/>
          <w:szCs w:val="20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4"/>
          <w:rFonts w:ascii="Courier New" w:cs="Courier New" w:hAnsi="Courier New" w:eastAsia="Courier New"/>
          <w:outline w:val="0"/>
          <w:color w:val="0000ff"/>
          <w:sz w:val="20"/>
          <w:szCs w:val="20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"https://github.com/cdies/nuitka_module/tree/main/so"</w:instrText>
      </w:r>
      <w:r>
        <w:rPr>
          <w:rStyle w:val="Hyperlink.4"/>
          <w:rFonts w:ascii="Courier New" w:cs="Courier New" w:hAnsi="Courier New" w:eastAsia="Courier New"/>
          <w:outline w:val="0"/>
          <w:color w:val="0000ff"/>
          <w:sz w:val="20"/>
          <w:szCs w:val="20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4"/>
          <w:rFonts w:ascii="Courier New" w:hAnsi="Courier New"/>
          <w:outline w:val="0"/>
          <w:color w:val="0000ff"/>
          <w:sz w:val="20"/>
          <w:szCs w:val="2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so/bin_module.cpython-310-x86_64-linux-gnu.so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):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jc w:val="both"/>
        <w:rPr>
          <w:rStyle w:val="Нет"/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001903c9  75 48 65 6c      ds         "uHello world!"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jc w:val="both"/>
        <w:rPr>
          <w:rStyle w:val="Нет"/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 xml:space="preserve">          6c 6f 20 77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jc w:val="both"/>
        <w:rPr>
          <w:rStyle w:val="Нет"/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 xml:space="preserve">          6f 72 6c 64 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Изменённый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код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файл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Hyperlink.4"/>
          <w:rFonts w:ascii="Courier New" w:cs="Courier New" w:hAnsi="Courier New" w:eastAsia="Courier New"/>
          <w:outline w:val="0"/>
          <w:color w:val="0000ff"/>
          <w:sz w:val="20"/>
          <w:szCs w:val="20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4"/>
          <w:rFonts w:ascii="Courier New" w:cs="Courier New" w:hAnsi="Courier New" w:eastAsia="Courier New"/>
          <w:outline w:val="0"/>
          <w:color w:val="0000ff"/>
          <w:sz w:val="20"/>
          <w:szCs w:val="20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"https://github.com/cdies/nuitka_module/tree/main/compare"</w:instrText>
      </w:r>
      <w:r>
        <w:rPr>
          <w:rStyle w:val="Hyperlink.4"/>
          <w:rFonts w:ascii="Courier New" w:cs="Courier New" w:hAnsi="Courier New" w:eastAsia="Courier New"/>
          <w:outline w:val="0"/>
          <w:color w:val="0000ff"/>
          <w:sz w:val="20"/>
          <w:szCs w:val="20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4"/>
          <w:rFonts w:ascii="Courier New" w:hAnsi="Courier New"/>
          <w:outline w:val="0"/>
          <w:color w:val="0000ff"/>
          <w:sz w:val="20"/>
          <w:szCs w:val="20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compare/bin_module.cpython-310-x86_64-linux-gnu.so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):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jc w:val="both"/>
        <w:rPr>
          <w:rStyle w:val="Нет"/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001903c9  75 53 6f 6d      ds         "uSome change!"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jc w:val="both"/>
        <w:rPr>
          <w:rStyle w:val="Нет"/>
          <w:rFonts w:ascii="Courier New" w:cs="Courier New" w:hAnsi="Courier New" w:eastAsia="Courier New"/>
          <w:sz w:val="20"/>
          <w:szCs w:val="20"/>
        </w:rPr>
      </w:pP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 xml:space="preserve">           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 xml:space="preserve">65 20 63 68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jc w:val="both"/>
        <w:rPr>
          <w:rStyle w:val="Нет"/>
          <w:rFonts w:ascii="Courier New" w:cs="Courier New" w:hAnsi="Courier New" w:eastAsia="Courier New"/>
          <w:sz w:val="20"/>
          <w:szCs w:val="20"/>
        </w:rPr>
      </w:pP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 xml:space="preserve">           61 6e 67 65 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При попытке его импортировать получаем ошибку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af00db"/>
          <w:sz w:val="20"/>
          <w:szCs w:val="2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compare </w:t>
      </w:r>
      <w:r>
        <w:rPr>
          <w:rStyle w:val="Нет"/>
          <w:rFonts w:ascii="Courier New" w:hAnsi="Courier New"/>
          <w:outline w:val="0"/>
          <w:color w:val="af00db"/>
          <w:sz w:val="20"/>
          <w:szCs w:val="2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import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bin_module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показать</w:t>
      </w:r>
      <w:r>
        <w:rPr>
          <w:rStyle w:val="Нет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...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ind w:left="708" w:firstLine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Error, corrupted constants object Aborted (core dumped)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Выходит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что напрямую пропатчить модуль не получится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Ну что ж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у нас есть исходник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изменим его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скомпилируем в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nuitka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 посмотрим на отличия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text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Style w:val="Нет"/>
          <w:rFonts w:ascii="Courier New" w:hAnsi="Courier New"/>
          <w:outline w:val="0"/>
          <w:color w:val="a31515"/>
          <w:sz w:val="20"/>
          <w:szCs w:val="2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'Find me!'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ff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267f99"/>
          <w:sz w:val="20"/>
          <w:szCs w:val="2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Dummy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password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rStyle w:val="Нет"/>
          <w:rFonts w:ascii="Courier New" w:hAnsi="Courier New"/>
          <w:outline w:val="0"/>
          <w:color w:val="a31515"/>
          <w:sz w:val="20"/>
          <w:szCs w:val="2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'qweasd123'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Style w:val="Нет"/>
          <w:rFonts w:ascii="Courier New" w:hAnsi="Courier New"/>
          <w:outline w:val="0"/>
          <w:color w:val="0000ff"/>
          <w:sz w:val="20"/>
          <w:szCs w:val="2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def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rFonts w:ascii="Courier New" w:hAnsi="Courier New"/>
          <w:outline w:val="0"/>
          <w:color w:val="795e26"/>
          <w:sz w:val="20"/>
          <w:szCs w:val="2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main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001080"/>
          <w:sz w:val="20"/>
          <w:szCs w:val="2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self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):</w:t>
      </w:r>
    </w:p>
    <w:p>
      <w:pPr>
        <w:pStyle w:val="Normal.0"/>
        <w:shd w:val="clear" w:color="auto" w:fill="ffffff"/>
        <w:spacing w:after="0"/>
        <w:jc w:val="both"/>
        <w:rPr>
          <w:rStyle w:val="Нет"/>
          <w:rFonts w:ascii="Courier New" w:cs="Courier New" w:hAnsi="Courier New" w:eastAsia="Courier New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Style w:val="Нет"/>
          <w:rFonts w:ascii="Courier New" w:hAnsi="Courier New"/>
          <w:outline w:val="0"/>
          <w:color w:val="795e26"/>
          <w:sz w:val="20"/>
          <w:szCs w:val="20"/>
          <w:u w:color="795e26"/>
          <w:rtl w:val="0"/>
          <w:lang w:val="ru-RU"/>
          <w14:textFill>
            <w14:solidFill>
              <w14:srgbClr w14:val="795E26"/>
            </w14:solidFill>
          </w14:textFill>
        </w:rPr>
        <w:t>print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Courier New" w:hAnsi="Courier New"/>
          <w:outline w:val="0"/>
          <w:color w:val="a31515"/>
          <w:sz w:val="20"/>
          <w:szCs w:val="20"/>
          <w:u w:color="a31515"/>
          <w:rtl w:val="0"/>
          <w:lang w:val="ru-RU"/>
          <w14:textFill>
            <w14:solidFill>
              <w14:srgbClr w14:val="A31515"/>
            </w14:solidFill>
          </w14:textFill>
        </w:rPr>
        <w:t>'Some change!'</w:t>
      </w:r>
      <w:r>
        <w:rPr>
          <w:rStyle w:val="Нет"/>
          <w:rFonts w:ascii="Courier New" w:hAnsi="Courier New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Для корректного сравнения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чтобы не плодить лишние изменения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заменим только текст в коде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названия файлов остаются прежними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 Hex-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код исходного модуля с 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Hello world!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сохраним в файл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"https://github.com/cdies/nuitka_module/blob/main/compare/hex_code_hello_world.txt"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ru-RU"/>
        </w:rPr>
        <w:t>compare/hex_code_hello_world.txt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а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hex-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код с текстом 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Some change!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в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"https://github.com/cdies/nuitka_module/blob/main/compare/hex_code_some_change.txt"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ru-RU"/>
        </w:rPr>
        <w:t>compare/hex_code_some_change.txt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Для сравнения двух файлов можно использовать 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git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например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git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 xml:space="preserve"> </w:t>
      </w: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diff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 xml:space="preserve"> --</w:t>
      </w: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no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-</w:t>
      </w: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index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 xml:space="preserve"> </w:t>
      </w: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compare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/</w:t>
      </w: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hex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_</w:t>
      </w: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code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_</w:t>
      </w: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hello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_</w:t>
      </w: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world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.</w:t>
      </w: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txt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 xml:space="preserve"> </w:t>
      </w: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compare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/</w:t>
      </w: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hex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_</w:t>
      </w: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code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_</w:t>
      </w: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some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_</w:t>
      </w: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change</w:t>
      </w:r>
      <w:r>
        <w:rPr>
          <w:rStyle w:val="Нет"/>
          <w:rFonts w:ascii="Courier New" w:hAnsi="Courier New"/>
          <w:sz w:val="20"/>
          <w:szCs w:val="20"/>
          <w:rtl w:val="0"/>
          <w:lang w:val="ru-RU"/>
        </w:rPr>
        <w:t>.</w:t>
      </w:r>
      <w:r>
        <w:rPr>
          <w:rStyle w:val="Нет"/>
          <w:rFonts w:ascii="Courier New" w:hAnsi="Courier New"/>
          <w:sz w:val="20"/>
          <w:szCs w:val="20"/>
          <w:rtl w:val="0"/>
          <w:lang w:val="en-US"/>
        </w:rPr>
        <w:t>txt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В итоге получим отличия в </w:t>
      </w: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двух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местах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(!),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а не в одном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"https://github.com/cdies/nuitka_module/blob/main/compare/diff.txt"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ru-RU"/>
        </w:rPr>
        <w:t>diff.txt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):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09"/>
        <w:gridCol w:w="4032"/>
        <w:gridCol w:w="393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rFonts w:ascii="Courier New" w:hAnsi="Courier Ne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hex_code_hello_world.txt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rFonts w:ascii="Courier New" w:hAnsi="Courier New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hex_code_some_change.txt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Какая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то хэш</w:t>
            </w: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сумма</w:t>
            </w:r>
          </w:p>
        </w:tc>
        <w:tc>
          <w:tcPr>
            <w:tcW w:type="dxa" w:w="4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10d1 8c48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33d8 240e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hex-</w:t>
            </w:r>
            <w:r>
              <w:rPr>
                <w:rStyle w:val="Нет"/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код текста</w:t>
            </w:r>
          </w:p>
        </w:tc>
        <w:tc>
          <w:tcPr>
            <w:tcW w:type="dxa" w:w="4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536f 6d65 2063 6861 6e67 6521 (Some change!)</w:t>
            </w:r>
          </w:p>
        </w:tc>
        <w:tc>
          <w:tcPr>
            <w:tcW w:type="dxa" w:w="39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4865 6c6c 6f20 776f 726c 6421 (Hello world!)</w:t>
            </w:r>
          </w:p>
        </w:tc>
      </w:tr>
    </w:tbl>
    <w:p>
      <w:pPr>
        <w:pStyle w:val="Normal.0"/>
        <w:widowControl w:val="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Как видно из таблицы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первый раз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когда мы делали патч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мы поменяли только текст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судя по всему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для значений переменных рассчитывается ещё какая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то хэш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сумма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итоге из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за этого и получилась ошибка при импорте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280" w:after="280" w:line="240" w:lineRule="auto"/>
        <w:jc w:val="both"/>
      </w:pPr>
      <w:bookmarkStart w:name="_headingh.8cpbtscued55" w:id="17"/>
      <w:bookmarkEnd w:id="17"/>
      <w:r>
        <w:rPr>
          <w:rStyle w:val="Нет"/>
          <w:rtl w:val="0"/>
          <w:lang w:val="ru-RU"/>
        </w:rPr>
        <w:t>З</w:t>
      </w:r>
      <w:r>
        <w:rPr>
          <w:rStyle w:val="Нет"/>
          <w:rtl w:val="0"/>
          <w:lang w:val="ru-RU"/>
        </w:rPr>
        <w:t>аключение</w:t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5680560" cy="2127256"/>
            <wp:effectExtent l="0" t="0" r="0" b="0"/>
            <wp:docPr id="1073741827" name="officeArt object" descr="https://habrastorage.org/webt/eh/vy/tr/ehvytrmiaoeudvlhaec-11o7j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ttps://habrastorage.org/webt/eh/vy/tr/ehvytrmiaoeudvlhaec-11o7j44.png" descr="https://habrastorage.org/webt/eh/vy/tr/ehvytrmiaoeudvlhaec-11o7j4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560" cy="21272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На диаграмме выше показан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CI/CD-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процесс в самом обобщённом виде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На нём компиляция бинарных модулей расположена перед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prod-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сервером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 к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 тестовом сервере критически важен исходный код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а вот на проде его лучше бы скрыть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это зависит от требований безопасности к проекту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Текущая версия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nuitka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на данный момент —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1.3,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 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проект достаточно хорошо работает и уже вышел на релизы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 тому же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как сказано на сайте разработчика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nuitka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способна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"https://www.nuitka.net/pages/overview.html#now"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ускорить код до </w:t>
      </w:r>
      <w:r>
        <w:rPr>
          <w:rStyle w:val="Hyperlink.0"/>
          <w:rtl w:val="0"/>
          <w:lang w:val="ru-RU"/>
        </w:rPr>
        <w:t xml:space="preserve">3-x </w:t>
      </w:r>
      <w:r>
        <w:rPr>
          <w:rStyle w:val="Hyperlink.0"/>
          <w:rtl w:val="0"/>
          <w:lang w:val="ru-RU"/>
        </w:rPr>
        <w:t>раз</w:t>
      </w:r>
      <w:r>
        <w:rPr/>
        <w:fldChar w:fldCharType="end" w:fldLock="0"/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 — вполне себе неплохой бонус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280" w:after="28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 качестве итога скажу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что разобраться в том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как работает бинарный модуль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можно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Но для этого совершенно точно потребуется значительно больше квалификаций и навыков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чем если бы просто можно было поменять чистый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python-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код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before="280" w:after="280" w:line="240" w:lineRule="auto"/>
        <w:jc w:val="both"/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На этом всё</w:t>
      </w:r>
      <w:del w:id="18" w:date="2023-01-27T11:05:00Z" w:author="Первушин Дмитрий Владимирович">
        <w:r>
          <w:rPr>
            <w:rStyle w:val="Нет"/>
            <w:rFonts w:ascii="Times New Roman" w:hAnsi="Times New Roman"/>
            <w:sz w:val="24"/>
            <w:szCs w:val="24"/>
            <w:rtl w:val="0"/>
            <w:lang w:val="ru-RU"/>
          </w:rPr>
          <w:delText xml:space="preserve">. </w:delText>
        </w:r>
      </w:del>
      <w:del w:id="19" w:date="2023-01-27T11:05:00Z" w:author="Первушин Дмитрий Владимирович">
        <w:r>
          <w:rPr>
            <w:rStyle w:val="Нет"/>
            <w:rFonts w:ascii="Times New Roman" w:hAnsi="Times New Roman" w:hint="default"/>
            <w:sz w:val="24"/>
            <w:szCs w:val="24"/>
            <w:rtl w:val="0"/>
            <w:lang w:val="ru-RU"/>
          </w:rPr>
          <w:delText>Если у вас есть комментарии или вопросы</w:delText>
        </w:r>
      </w:del>
      <w:del w:id="20" w:date="2023-01-27T11:05:00Z" w:author="Первушин Дмитрий Владимирович">
        <w:r>
          <w:rPr>
            <w:rStyle w:val="Нет"/>
            <w:rFonts w:ascii="Times New Roman" w:hAnsi="Times New Roman"/>
            <w:sz w:val="24"/>
            <w:szCs w:val="24"/>
            <w:rtl w:val="0"/>
            <w:lang w:val="ru-RU"/>
          </w:rPr>
          <w:delText xml:space="preserve">, </w:delText>
        </w:r>
      </w:del>
      <w:del w:id="21" w:date="2023-01-27T11:05:00Z" w:author="Первушин Дмитрий Владимирович">
        <w:r>
          <w:rPr>
            <w:rStyle w:val="Нет"/>
            <w:rFonts w:ascii="Times New Roman" w:hAnsi="Times New Roman" w:hint="default"/>
            <w:sz w:val="24"/>
            <w:szCs w:val="24"/>
            <w:rtl w:val="0"/>
            <w:lang w:val="ru-RU"/>
          </w:rPr>
          <w:delText>давайте пообщаемся под статьёй</w:delText>
        </w:r>
      </w:del>
      <w:del w:id="22" w:date="2023-01-27T11:05:00Z" w:author="Первушин Дмитрий Владимирович">
        <w:r>
          <w:rPr>
            <w:rStyle w:val="Нет"/>
            <w:rFonts w:ascii="Times New Roman" w:hAnsi="Times New Roman"/>
            <w:sz w:val="24"/>
            <w:szCs w:val="24"/>
            <w:rtl w:val="0"/>
            <w:lang w:val="ru-RU"/>
          </w:rPr>
          <w:delText>.</w:delText>
        </w:r>
      </w:del>
      <w:ins w:id="23" w:date="2023-01-27T11:05:00Z" w:author="Первушин Дмитрий Владимирович">
        <w:r>
          <w:rPr>
            <w:rStyle w:val="Нет"/>
            <w:rFonts w:ascii="Times New Roman" w:hAnsi="Times New Roman"/>
            <w:sz w:val="24"/>
            <w:szCs w:val="24"/>
            <w:rtl w:val="0"/>
            <w:lang w:val="ru-RU"/>
          </w:rPr>
          <w:t xml:space="preserve">, </w:t>
        </w:r>
      </w:ins>
      <w:ins w:id="24" w:date="2023-01-27T11:05:00Z" w:author="Первушин Дмитрий Владимирович">
        <w:r>
          <w:rPr>
            <w:rStyle w:val="Нет"/>
            <w:rFonts w:ascii="Times New Roman" w:hAnsi="Times New Roman" w:hint="default"/>
            <w:sz w:val="24"/>
            <w:szCs w:val="24"/>
            <w:rtl w:val="0"/>
            <w:lang w:val="ru-RU"/>
          </w:rPr>
          <w:t>спасибо за внимание</w:t>
        </w:r>
      </w:ins>
      <w:ins w:id="25" w:date="2023-01-27T11:05:00Z" w:author="Первушин Дмитрий Владимирович">
        <w:r>
          <w:rPr>
            <w:rStyle w:val="Нет"/>
            <w:rFonts w:ascii="Times New Roman" w:hAnsi="Times New Roman"/>
            <w:sz w:val="24"/>
            <w:szCs w:val="24"/>
            <w:rtl w:val="0"/>
            <w:lang w:val="ru-RU"/>
          </w:rPr>
          <w:t>!</w:t>
        </w:r>
      </w:ins>
      <w:r>
        <w:rPr>
          <w:rStyle w:val="Нет"/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spacing w:after="0" w:line="240" w:lineRule="auto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●"/>
      <w:lvlJc w:val="left"/>
      <w:pPr>
        <w:ind w:left="792" w:hanging="43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12" w:hanging="43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9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7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1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8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●"/>
      <w:lvlJc w:val="left"/>
      <w:pPr>
        <w:ind w:left="792" w:hanging="43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12" w:hanging="43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9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7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1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8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6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outline w:val="0"/>
      <w:color w:val="1155cc"/>
      <w:sz w:val="24"/>
      <w:szCs w:val="24"/>
      <w:u w:val="single" w:color="1155cc"/>
      <w14:textFill>
        <w14:solidFill>
          <w14:srgbClr w14:val="1155CC"/>
        </w14:solidFill>
      </w14:textFill>
    </w:rPr>
  </w:style>
  <w:style w:type="character" w:styleId="Hyperlink.1">
    <w:name w:val="Hyperlink.1"/>
    <w:basedOn w:val="Нет"/>
    <w:next w:val="Hyperlink.1"/>
    <w:rPr>
      <w:rFonts w:ascii="Times New Roman" w:cs="Times New Roman" w:hAnsi="Times New Roman" w:eastAsia="Times New Roman"/>
      <w:outline w:val="0"/>
      <w:color w:val="0000ff"/>
      <w:sz w:val="24"/>
      <w:szCs w:val="24"/>
      <w:u w:val="single" w:color="0000ff"/>
      <w14:textFill>
        <w14:solidFill>
          <w14:srgbClr w14:val="0000FF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Hyperlink.2">
    <w:name w:val="Hyperlink.2"/>
    <w:basedOn w:val="Нет"/>
    <w:next w:val="Hyperlink.2"/>
    <w:rPr>
      <w:rFonts w:ascii="Courier New" w:cs="Courier New" w:hAnsi="Courier New" w:eastAsia="Courier New"/>
      <w:outline w:val="0"/>
      <w:color w:val="0000ff"/>
      <w:sz w:val="20"/>
      <w:szCs w:val="20"/>
      <w:u w:val="single" w:color="0000ff"/>
      <w14:textFill>
        <w14:solidFill>
          <w14:srgbClr w14:val="0000FF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character" w:styleId="Hyperlink.3">
    <w:name w:val="Hyperlink.3"/>
    <w:basedOn w:val="Нет"/>
    <w:next w:val="Hyperlink.3"/>
    <w:rPr>
      <w:rFonts w:ascii="Times New Roman" w:cs="Times New Roman" w:hAnsi="Times New Roman" w:eastAsia="Times New Roman"/>
      <w:outline w:val="0"/>
      <w:color w:val="1155cc"/>
      <w:sz w:val="24"/>
      <w:szCs w:val="24"/>
      <w:u w:val="single" w:color="1155cc"/>
      <w:lang w:val="ru-RU"/>
      <w14:textFill>
        <w14:solidFill>
          <w14:srgbClr w14:val="1155CC"/>
        </w14:solidFill>
      </w14:textFill>
    </w:rPr>
  </w:style>
  <w:style w:type="character" w:styleId="Hyperlink.4">
    <w:name w:val="Hyperlink.4"/>
    <w:basedOn w:val="Нет"/>
    <w:next w:val="Hyperlink.4"/>
    <w:rPr>
      <w:rFonts w:ascii="Courier New" w:cs="Courier New" w:hAnsi="Courier New" w:eastAsia="Courier New"/>
      <w:outline w:val="0"/>
      <w:color w:val="0000ff"/>
      <w:sz w:val="20"/>
      <w:szCs w:val="20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